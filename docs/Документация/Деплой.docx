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Репозиторий с исходным кодом: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https://github.com/AngW1SH/Registry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>
          <w:rtl w:val="0"/>
        </w:rPr>
        <w:t xml:space="preserve">Настройку SSO следует провести до первого шага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при работе непосредственно с исходным кодом, либо (для проверки корректности работы):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Выполнить все шаги в соответствии с инструкцией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Воспользоваться командой docker compose stop server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Внести необходимые изменения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Воспользоваться командой docker compose build server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Воспользоваться командой docker compose up server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commentRangeStart w:id="1"/>
      <w:r w:rsidDel="00000000" w:rsidR="00000000" w:rsidRPr="00000000">
        <w:rPr>
          <w:sz w:val="26"/>
          <w:szCs w:val="26"/>
          <w:rtl w:val="0"/>
        </w:rPr>
        <w:t xml:space="preserve">С использованием докера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  <w:rPrChange w:author="Serg Sevryukov" w:id="0" w:date="2024-01-22T06:36:54Z">
            <w:rPr/>
          </w:rPrChange>
        </w:rPr>
        <w:pPrChange w:author="Serg Sevryukov" w:id="0" w:date="2024-01-22T06:36:54Z">
          <w:pPr/>
        </w:pPrChange>
      </w:pPr>
      <w:r w:rsidDel="00000000" w:rsidR="00000000" w:rsidRPr="00000000">
        <w:rPr>
          <w:rtl w:val="0"/>
        </w:rPr>
        <w:t xml:space="preserve">Nginx </w:t>
      </w:r>
      <w:commentRangeStart w:id="2"/>
      <w:commentRangeEnd w:id="2"/>
      <w:r w:rsidDel="00000000" w:rsidR="00000000" w:rsidRPr="00000000">
        <w:commentReference w:id="2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pPrChange w:author="Serg Sevryukov" w:id="0" w:date="2024-01-22T06:37:06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pPrChange w:author="Serg Sevryukov" w:id="0" w:date="2024-01-22T06:37:06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sudo apt install nginx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Конфиг в корне репозитория (nginx.conf), поменять server_name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ins w:author="Serg Sevryukov" w:id="2" w:date="2024-01-22T06:37:17Z">
        <w:r w:rsidDel="00000000" w:rsidR="00000000" w:rsidRPr="00000000">
          <w:rPr>
            <w:rtl w:val="0"/>
          </w:rPr>
          <w:t xml:space="preserve">2. </w:t>
        </w:r>
      </w:ins>
      <w:r w:rsidDel="00000000" w:rsidR="00000000" w:rsidRPr="00000000">
        <w:rPr>
          <w:rtl w:val="0"/>
        </w:rPr>
        <w:t xml:space="preserve">Certbot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https://www.nginx.com/blog/using-free-ssltls-certificates-from-lets-encrypt-with-nginx/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sudo apt install certbot python3-certbot-nginx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sudo certbot --nginx -d example.com -d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  <w:rPrChange w:author="Serg Sevryukov" w:id="3" w:date="2024-01-22T06:37:30Z">
            <w:rPr/>
          </w:rPrChange>
        </w:rPr>
        <w:pPrChange w:author="Serg Sevryukov" w:id="0" w:date="2024-01-22T06:37:30Z">
          <w:pPr>
            <w:ind w:left="0" w:firstLine="0"/>
          </w:pPr>
        </w:pPrChange>
      </w:pPr>
      <w:r w:rsidDel="00000000" w:rsidR="00000000" w:rsidRPr="00000000">
        <w:rPr>
          <w:rtl w:val="0"/>
        </w:rPr>
        <w:t xml:space="preserve">Создать и заполнить файлы ./.env, ./client/.env.local, ./server/.env, ./strapi/.env, ./auth/.env по аналогии с соответствующими .env.example из репозитория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  <w:rPrChange w:author="Serg Sevryukov" w:id="4" w:date="2024-01-22T06:37:44Z">
            <w:rPr/>
          </w:rPrChange>
        </w:rPr>
        <w:pPrChange w:author="Serg Sevryukov" w:id="0" w:date="2024-01-22T06:37:44Z">
          <w:pPr>
            <w:ind w:left="0" w:firstLine="0"/>
          </w:pPr>
        </w:pPrChange>
      </w:pPr>
      <w:r w:rsidDel="00000000" w:rsidR="00000000" w:rsidRPr="00000000">
        <w:rPr>
          <w:rtl w:val="0"/>
        </w:rPr>
        <w:t xml:space="preserve">Собрать проект при помощи docker-compose.yaml в корне репозитория.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  <w:rPrChange w:author="Serg Sevryukov" w:id="5" w:date="2024-01-22T06:37:51Z">
            <w:rPr/>
          </w:rPrChange>
        </w:rPr>
        <w:pPrChange w:author="Serg Sevryukov" w:id="0" w:date="2024-01-22T06:37:51Z">
          <w:pPr>
            <w:ind w:left="0" w:firstLine="0"/>
          </w:pPr>
        </w:pPrChange>
      </w:pPr>
      <w:commentRangeStart w:id="3"/>
      <w:r w:rsidDel="00000000" w:rsidR="00000000" w:rsidRPr="00000000">
        <w:rPr>
          <w:rtl w:val="0"/>
        </w:rPr>
        <w:t xml:space="preserve">В файлах postgres/01_structure.sql и postgres/02_contents.sql на гугл диске находится дамп базы данных с уже заранее сгенерированными токенами и данными по некоторым проектам и пользователям.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br w:type="textWrapping"/>
        <w:t xml:space="preserve">Их следует скопировать в корень (туда же, где и docker-compose.yaml) в /postgres/01_structure.sql и /postgres/02_contents.sql.</w:t>
        <w:br w:type="textWrapping"/>
        <w:t xml:space="preserve"> После первого запуска стоит удалить эти файлы из “volumes:” в docker-compose.yaml, чтобы база данных не откатывалась при перезапуске.</w:t>
        <w:br w:type="textWrapping"/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В дампе уже сгенерированы API-токены (подробнее: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https://docs.strapi.io/dev-docs/configurations/api-tokens</w:t>
        </w:r>
      </w:hyperlink>
      <w:r w:rsidDel="00000000" w:rsidR="00000000" w:rsidRPr="00000000">
        <w:rPr>
          <w:rtl w:val="0"/>
        </w:rPr>
        <w:t xml:space="preserve">) для обращения сервера с бизнес-логикой к strapi. Они нужны для корректной связи частей сервиса (бизнес-логики из ./server и хранилища из ./strapi). Если они не будут указаны, административная панель будет работать, но сервер не сможет делать запросы для отображения данных клиенту. В этом случае нужно будет сгенерировать их в административной панели и после этого указать в .env.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упрощения запуска можно сгенерировать один токен с полными правами на CRUD всех сущностей и указать его во всех позициях: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./server/.env: PROJECTS_TOKEN, USER_TOKEN, REQUESTS_TOKEN, PLATFORM_TOKEN, FORM_TOKEN, UPLOAD_TOKEN, CATEGORY_TOKEN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commentRangeStart w:id="4"/>
      <w:r w:rsidDel="00000000" w:rsidR="00000000" w:rsidRPr="00000000">
        <w:rPr>
          <w:rtl w:val="0"/>
        </w:rPr>
        <w:t xml:space="preserve">Используемые там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(сгенерированные в предоставленном дампе базы данных) значения в </w:t>
      </w:r>
      <w:r w:rsidDel="00000000" w:rsidR="00000000" w:rsidRPr="00000000">
        <w:rPr>
          <w:b w:val="1"/>
          <w:rtl w:val="0"/>
        </w:rPr>
        <w:t xml:space="preserve">./server/.env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APP_KEYS=IO9686jChg6VaUvhS0ZTsw==,3k6jPqltQyDqJ+p9jSm5/Q==,+Pct0ewHTxbvPUYIBE6K+g==,Gthq3rZXaWYrnCcUaaMjGA==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API_TOKEN_SALT=imOYZGE6w3d8hzJ1tIl2eQ==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ADMIN_JWT_SECRET=lRO8wya/IviJt+Mqhr8UHQ==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TRANSFER_TOKEN_SALT=YHFjg68Jb1zJfFgpJ9u4ww==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PROJECTS_TOKEN=dfcea4fcfc6c4b40a4772700af3cdcbcc8866f4254ea12b7c7ceb6de5e1a6b1c605bd510f148025462d50f67802fb739112aa1232a2ff66fd48b5fde234101d37be45ac62afb248076ad622b38b9c2051f8dd48cc221a198f7f7a9dd6be871ab9bf90a9320ca63889f0bb2bd5ab6c44d8086b6313bbf5cfff574673f1bbd5d4b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USER_TOKEN=fcf56c55d1def8f1069fb16bad1bad1f59d77127caaefe0b7e3ff8ae213a25b1468b4ab367b707c553ffbaa935769d85034a3a7326e834d814b87359510be7635039ce8d118e226e4cb847c8d6261cb08a1873c449c655d6f968ec921b0eb92d3c8fbebdd8785ee551c45a0b04040003b0e11f303bd736894103402c7dc90a17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REQUESTS_TOKEN=b55644b09eb9b37ef87df16a8a8984654b1eead4d7f839e214f510b965880592498eaf33c533f734b918eb8066e65e84cbdc75594696835b865a3ffd0c81ae87bd84da0a104550da15273280b0bdd637381171014178b2fe6dd25d26bb758551a83b6160ca73e55fe64a5c2c6633aab09fcab05f2bab73a20d1e669e75e4782b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PLATFORM_TOKEN=e994f9edd76abe30e058a7e1754a9b066ba0a9370ab6fdaa7d952f8d7e228f93eb84bb7dff63467547aa67b6380dca56001e61eaa900164370a12dc3da062aa947f829a675024dc634f57b807f543ff1f5c019ddc5526cc647ef684e41258a8a5a63815d46b5f9151b6621576908a78c3b769e6942dc3f8e251fee19da1d174c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FORM_TOKEN=ca6e40b3f5f1ed0a477e16defe17362093c4301e7b9d86acaf1abc8143cc7160a64b5b1112fccaf6e8280c517cd7c676294f6f9a0efe49320a7ccd7963af766fcd28c4a25cf606304cbd91d095de8fa1c1e138a99367c843378bf756002f4b106294e8e7e4c507ae4d0593edd8fbb826a3376860e8af141e91445d941d1ecb9e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UPLOAD_TOKEN=c11e60c9af45d6d33705163b917052417e925848109b84617aba867c201cc5e04c3e3cec9b4ae67e2ccb29c5d6397ecb8eeef69f6adef7a1a1147f796aa9f10699985c397cca499e2b15437976cbd7bf179b9182c58d14dfe89a794ac6adeffe99e1d514ab35f8471e19912c1f3ffad3d4900d2d5eb6ee173bcaeee88bdc3c52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CATEGORY_TOKEN=19750355984891d34bdbf1b28b3319d6f3b718883b95a40fc73651ae399017852a42ca9aa02527cfb7da0a40646f27ed387ce6cac6d39f4be62f5ac44dbdabaf3fa09421a1ec517595f8ff5b23170245fab85acd287ecd8895c71628ede468fc6be01234801cc183f4b945c0c6d6c67432abf48240158a3e91e25adb26536050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JWT_SECRET=FbHyQC9Mc340M/0DuTyGSw==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Без докера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Nvm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-o- </w:t>
      </w:r>
      <w:r w:rsidDel="00000000" w:rsidR="00000000" w:rsidRPr="00000000">
        <w:rPr>
          <w:rtl w:val="0"/>
        </w:rPr>
        <w:t xml:space="preserve">https://raw.githubusercontent.com/nvm-sh/nvm/v0.39.3/install.sh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-o- https://raw.githubusercontent.com/nvm-sh/nvm/v0.39.3/install.sh | bash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nvm install v20.4.0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Pm2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для одновременного запуска нескольких сервисов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npm i pm2 -g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Nginx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  <w:rPrChange w:author="Serg Sevryukov" w:id="1" w:date="2024-01-22T06:37:06Z">
            <w:rPr>
              <w:u w:val="none"/>
            </w:rPr>
          </w:rPrChange>
        </w:rPr>
        <w:pPrChange w:author="Serg Sevryukov" w:id="0" w:date="2024-01-22T06:37:06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u w:val="none"/>
          <w:rPrChange w:author="Serg Sevryukov" w:id="1" w:date="2024-01-22T06:37:06Z">
            <w:rPr>
              <w:u w:val="none"/>
            </w:rPr>
          </w:rPrChange>
        </w:rPr>
        <w:pPrChange w:author="Serg Sevryukov" w:id="0" w:date="2024-01-22T06:37:06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sudo apt install nginx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Конфиг в корне репозитория (nginx.conf), поменять server_name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Certbot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https://www.nginx.com/blog/using-free-ssltls-certificates-from-lets-encrypt-with-nginx/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certbot python3-certbot-nginx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certbot --nginx -d example.com -d www.example.com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Strapi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PATH_TO_APP/strapi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 start npm --name "strapi" -- start - добавляет в список pm2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Meilisearch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https://www.meilisearch.com/docs/learn/getting_started/installation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getmeili/meilisearch:v1.4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-it --rm -d -p 7700:7700 -e MEILI_MASTER_KEY='MASTER_KEY' -v $(pwd)/meili_data:/meili_data getmeili/meilisearch:v1.4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MASTER_KEY должен соответствовать переменной среды MEILISEARCH_API_KEY в server/.env.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среды MEILISEARCH_API_KEY в server/.env должна соответствовать формату: “https://example.com/meilisearch”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Redis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https://redis.io/docs/install/install-redis/install-redis-on-linux/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lsb-release curl gpg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curl -fsSL https://packages.redis.io/gpg | sudo gpg --dearmor -o /usr/share/keyrings/redis-archive-keyring.gpg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echo "deb [signed-by=/usr/share/keyrings/redis-archive-keyring.gpg] https://packages.redis.io/deb $(lsb_release -cs) main" | sudo tee /etc/apt/sources.list.d/redis.list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redis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выставления пароля отредактировать файл redis.conf, добавив строку: “requirepass examplepassword”. Переменная среды REDIS_PASSWORD в server/.env должна соответствовать выбранному паролю.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PATH_TO_APP/server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 устанавливает зависимости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 start npm --name "server" -- start - добавляет в список pm2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PATH_TO_APP/client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 устанавливает зависимости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run build - обязательны запущенные server и strapi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pm2 start npm --name "client" -- start - добавляет в список pm2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Переменные среды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Создать и заполнить файлы client/.env, server/.env, strapi/.env по аналогии с соответствующими .env.example из репозитория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Чтобы остановить процессы: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pm2 stop client / pm2 stop server / pm2 stop strapi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Чтобы перезапустить процессы: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pm2 stop client / pm2 stop server / pm2 stop strapi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 Sevryukov" w:id="1" w:date="2024-01-22T06:36:44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 этой инструкцией сочетается инструкция по настройке SSO? На каком (перед каким) шаге инструкции стоит выполнять действия, описанные в инструкции по настройке SSO?</w:t>
      </w:r>
    </w:p>
  </w:comment>
  <w:comment w:author="Serg Sevryukov" w:id="2" w:date="2024-01-22T06:38:36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шаги инструкции нумеровать - это поможет согласовывать вопросы при возникновении вопросов и инцидентов.</w:t>
      </w:r>
    </w:p>
  </w:comment>
  <w:comment w:author="Serg Sevryukov" w:id="4" w:date="2024-01-22T06:32:22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Там, это где?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за токены, где можно ознакомиться с их предназначением?</w:t>
      </w:r>
    </w:p>
  </w:comment>
  <w:comment w:author="Serg Sevryukov" w:id="0" w:date="2024-01-22T07:01:48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Предлагаю сделать частью инструкции (включить в шаги то, что необходимо сделать для настройки SSO)</w:t>
      </w:r>
    </w:p>
  </w:comment>
  <w:comment w:author="Serg Sevryukov" w:id="3" w:date="2024-01-22T06:31:43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будет, если эти данные не будут внесены в БД?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можно ознакомиться с деталями об этих данных (каково их предназначение и т.д.)?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ginx.com/blog/using-free-ssltls-certificates-from-lets-encrypt-with-nginx/" TargetMode="External"/><Relationship Id="rId10" Type="http://schemas.openxmlformats.org/officeDocument/2006/relationships/hyperlink" Target="https://docs.strapi.io/dev-docs/configurations/api-tokens" TargetMode="External"/><Relationship Id="rId13" Type="http://schemas.openxmlformats.org/officeDocument/2006/relationships/hyperlink" Target="https://redis.io/docs/install/install-redis/install-redis-on-linux/" TargetMode="External"/><Relationship Id="rId12" Type="http://schemas.openxmlformats.org/officeDocument/2006/relationships/hyperlink" Target="https://www.meilisearch.com/docs/learn/getting_started/installatio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www.example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AngW1SH/Registry" TargetMode="External"/><Relationship Id="rId8" Type="http://schemas.openxmlformats.org/officeDocument/2006/relationships/hyperlink" Target="https://www.nginx.com/blog/using-free-ssltls-certificates-from-lets-encrypt-with-ngin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